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B1C03" w14:textId="06200184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color w:val="0000FF"/>
          <w:kern w:val="0"/>
          <w:sz w:val="58"/>
          <w:szCs w:val="58"/>
          <w:lang w:val="en-US"/>
        </w:rPr>
        <w:t>rPeAnut</w:t>
      </w:r>
      <w:proofErr w:type="spellEnd"/>
      <w:proofErr w:type="gramEnd"/>
    </w:p>
    <w:p w14:paraId="5C72B026" w14:textId="36DC9BB7" w:rsidR="005C6F4C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proofErr w:type="gram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#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1 ; apply for 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a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global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AF23DB">
        <w:rPr>
          <w:rFonts w:ascii="Helvetica" w:hAnsi="Helvetica" w:cs="Helvetica"/>
          <w:kern w:val="0"/>
          <w:sz w:val="32"/>
          <w:szCs w:val="32"/>
          <w:lang w:val="en-US"/>
        </w:rPr>
        <w:t>initialize</w:t>
      </w:r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d to 1</w:t>
      </w:r>
    </w:p>
    <w:p w14:paraId="7842D41E" w14:textId="44C5952F" w:rsidR="00D74C9A" w:rsidRDefault="00D74C9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proofErr w:type="gramEnd"/>
      <w:r w:rsidR="00AF23DB">
        <w:rPr>
          <w:rFonts w:ascii="Helvetica" w:hAnsi="Helvetica" w:cs="Helvetica" w:hint="eastAsia"/>
          <w:kern w:val="0"/>
          <w:sz w:val="32"/>
          <w:szCs w:val="32"/>
          <w:lang w:val="en-US"/>
        </w:rPr>
        <w:t>: block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10 ;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 global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array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of length 10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>, all values 0</w:t>
      </w:r>
    </w:p>
    <w:p w14:paraId="484E8343" w14:textId="1A821DE2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spellStart"/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str</w:t>
      </w:r>
      <w:proofErr w:type="spellEnd"/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block #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abcde</w:t>
      </w:r>
      <w:proofErr w:type="spellEnd"/>
      <w:r>
        <w:rPr>
          <w:rFonts w:ascii="Helvetica" w:hAnsi="Helvetica" w:cs="Helvetica"/>
          <w:kern w:val="0"/>
          <w:sz w:val="32"/>
          <w:szCs w:val="32"/>
          <w:lang w:val="en-US"/>
        </w:rPr>
        <w:t>”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apply for a string</w:t>
      </w:r>
    </w:p>
    <w:p w14:paraId="241A2820" w14:textId="4C0F13B5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#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; load address of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R0 (immediate load)</w:t>
      </w:r>
    </w:p>
    <w:p w14:paraId="0CC11ACE" w14:textId="6EAF8B0D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load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; load the value in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to R0 (absolute load)</w:t>
      </w:r>
    </w:p>
    <w:p w14:paraId="7C9B02B5" w14:textId="32ACD0D2" w:rsidR="002F6554" w:rsidRDefault="00AF23DB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R3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; assign value to </w:t>
      </w:r>
      <w:r w:rsidR="002E4EAB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global variable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5C6F4C">
        <w:rPr>
          <w:rFonts w:ascii="Helvetica" w:hAnsi="Helvetica" w:cs="Helvetica" w:hint="eastAsia"/>
          <w:kern w:val="0"/>
          <w:sz w:val="32"/>
          <w:szCs w:val="32"/>
          <w:lang w:val="en-US"/>
        </w:rPr>
        <w:t>(indirect restore)</w:t>
      </w:r>
    </w:p>
    <w:p w14:paraId="2DD4B386" w14:textId="53F7F5F8" w:rsidR="002B5BD4" w:rsidRDefault="002B5BD4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 w:hint="eastAsi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 R3 #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xvar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R0; global variable as base </w:t>
      </w:r>
      <w:bookmarkStart w:id="0" w:name="_GoBack"/>
      <w:bookmarkEnd w:id="0"/>
    </w:p>
    <w:p w14:paraId="5F765E98" w14:textId="04925387" w:rsidR="005C6F4C" w:rsidRDefault="005C6F4C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store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R0 #-1 SP ;</w:t>
      </w:r>
      <w:r w:rsidR="002F6554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store for return value in recursion</w:t>
      </w:r>
    </w:p>
    <w:p w14:paraId="6C3C9D44" w14:textId="3BBD9ABD" w:rsidR="00C63C84" w:rsidRDefault="000E6BD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negate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flip all bits then plus 1, </w:t>
      </w:r>
      <w:r w:rsidRPr="000E6BD6">
        <w:rPr>
          <w:rFonts w:ascii="Helvetica" w:hAnsi="Helvetica" w:cs="Helvetica" w:hint="eastAsia"/>
          <w:b/>
          <w:kern w:val="0"/>
          <w:sz w:val="32"/>
          <w:szCs w:val="32"/>
          <w:lang w:val="en-US"/>
        </w:rPr>
        <w:t>not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-&gt; just </w:t>
      </w:r>
      <w:proofErr w:type="spell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filp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all bits</w:t>
      </w:r>
    </w:p>
    <w:p w14:paraId="5D873897" w14:textId="61C3E173" w:rsidR="009B58BF" w:rsidRDefault="009B58BF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rotate</w:t>
      </w:r>
      <w:proofErr w:type="gram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most significant bit will</w:t>
      </w:r>
      <w:r w:rsidR="002F6554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turn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back to the least bit?</w:t>
      </w:r>
    </w:p>
    <w:p w14:paraId="3303D3EF" w14:textId="2388631E" w:rsidR="00B56D87" w:rsidRPr="00C63C84" w:rsidRDefault="00B56D8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I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f, while, recursion.</w:t>
      </w:r>
      <w:proofErr w:type="gramEnd"/>
    </w:p>
    <w:p w14:paraId="1D7EFF2E" w14:textId="1DE26CA9" w:rsidR="00A44966" w:rsidRPr="00015D77" w:rsidRDefault="00015D77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</w:t>
      </w:r>
    </w:p>
    <w:p w14:paraId="3011071E" w14:textId="1D2FB330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Dynamic random access memory (DRAM) only requires a single transistor and capacitor per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bit,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this enables much higher density memory (compared with SRAM). However, it is considerably slower and more complex to access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5D839D20" w14:textId="7073588A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Static random access memory (SRAM) is fast volatile memory that is simple to interface with, however, it uses a lot more area than DRAM.SRAM will be found in: CPU caches, buffers for various devices within a computer system</w:t>
      </w:r>
      <w:r w:rsidR="008C4199"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25A2C52F" w14:textId="5796496D" w:rsidR="008C4199" w:rsidRPr="00A44966" w:rsidRDefault="008C4199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lastRenderedPageBreak/>
        <w:t>ROM is non-volatile so state is maintained without power.</w:t>
      </w:r>
    </w:p>
    <w:p w14:paraId="5B60EA80" w14:textId="77777777" w:rsidR="00A44966" w:rsidRPr="00A44966" w:rsidRDefault="00A44966" w:rsidP="00A44966">
      <w:pPr>
        <w:rPr>
          <w:rFonts w:eastAsia="Times New Roman" w:cs="Times New Roman"/>
          <w:sz w:val="40"/>
        </w:rPr>
      </w:pPr>
      <w:r w:rsidRPr="00A44966">
        <w:rPr>
          <w:rFonts w:ascii="Helvetica" w:eastAsia="Times New Roman" w:hAnsi="Helvetica" w:cs="Times New Roman"/>
          <w:b/>
          <w:bCs/>
          <w:color w:val="000000"/>
          <w:sz w:val="28"/>
          <w:szCs w:val="19"/>
          <w:shd w:val="clear" w:color="auto" w:fill="FFFFFF"/>
        </w:rPr>
        <w:t>Flash memory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is an electronic</w:t>
      </w:r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6" w:tooltip="Non-volatile memory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non-volatile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hyperlink r:id="rId7" w:tooltip="Computer storage" w:history="1">
        <w:r w:rsidRPr="00A44966">
          <w:rPr>
            <w:rStyle w:val="a6"/>
            <w:rFonts w:ascii="Helvetica" w:eastAsia="Times New Roman" w:hAnsi="Helvetica" w:cs="Times New Roman"/>
            <w:color w:val="0B0080"/>
            <w:sz w:val="28"/>
            <w:szCs w:val="19"/>
            <w:shd w:val="clear" w:color="auto" w:fill="FFFFFF"/>
          </w:rPr>
          <w:t>computer storage</w:t>
        </w:r>
      </w:hyperlink>
      <w:r w:rsidRPr="00A44966">
        <w:rPr>
          <w:rStyle w:val="apple-converted-space"/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 </w:t>
      </w:r>
      <w:r w:rsidRPr="00A44966">
        <w:rPr>
          <w:rFonts w:ascii="Helvetica" w:eastAsia="Times New Roman" w:hAnsi="Helvetica" w:cs="Times New Roman"/>
          <w:color w:val="000000"/>
          <w:sz w:val="28"/>
          <w:szCs w:val="19"/>
          <w:shd w:val="clear" w:color="auto" w:fill="FFFFFF"/>
        </w:rPr>
        <w:t>device that can be electrically erased and reprogrammed.</w:t>
      </w:r>
    </w:p>
    <w:p w14:paraId="42C4BA00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Building a CPU</w:t>
      </w:r>
    </w:p>
    <w:p w14:paraId="102070A3" w14:textId="77777777" w:rsidR="0026224E" w:rsidRPr="00E9063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two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basic approaches for the design of the control unit</w:t>
      </w:r>
    </w:p>
    <w:p w14:paraId="478DE08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Hardwire - these control units basically are finite state machines that are specially designed to sequence the CPU based on the instruction it is executing.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not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particularly flexible and can be difficult to design</w:t>
      </w:r>
      <w:r>
        <w:rPr>
          <w:rFonts w:ascii="Times" w:hAnsi="Times" w:cs="Times" w:hint="eastAsia"/>
          <w:kern w:val="0"/>
          <w:lang w:val="en-US"/>
        </w:rPr>
        <w:t xml:space="preserve">,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however,</w:t>
      </w:r>
      <w:r>
        <w:rPr>
          <w:rFonts w:ascii="Times" w:hAnsi="Times" w:cs="Times" w:hint="eastAsi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good performance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)</w:t>
      </w:r>
    </w:p>
    <w:p w14:paraId="28EA6CB0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Microcode - this approach uses ROM type memory within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act like machine code for sequencing the different action within the CPU.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simpler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more flexible approach.</w:t>
      </w:r>
    </w:p>
    <w:p w14:paraId="5791E1EC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Performance</w:t>
      </w:r>
    </w:p>
    <w:p w14:paraId="12950429" w14:textId="79CD622C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PUs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have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moved caches onto the CPU die which enables the CPU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to be physically closer to the cache. This reduces latency.</w:t>
      </w:r>
    </w:p>
    <w:p w14:paraId="573C248C" w14:textId="16D46FA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>
        <w:rPr>
          <w:rFonts w:ascii="Helvetica" w:hAnsi="Helvetica" w:cs="Helvetica"/>
          <w:kern w:val="0"/>
          <w:sz w:val="32"/>
          <w:szCs w:val="32"/>
          <w:lang w:val="en-US"/>
        </w:rPr>
        <w:t>P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ipeling</w:t>
      </w:r>
      <w:proofErr w:type="spellEnd"/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: involves in a number of independent stages, IF, ID, E, WB</w:t>
      </w:r>
    </w:p>
    <w:p w14:paraId="091C25CA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spellStart"/>
      <w:r w:rsidRPr="0026224E">
        <w:rPr>
          <w:rFonts w:ascii="Helvetica" w:hAnsi="Helvetica" w:cs="Helvetica"/>
          <w:kern w:val="0"/>
          <w:sz w:val="32"/>
          <w:szCs w:val="32"/>
          <w:highlight w:val="darkCyan"/>
          <w:lang w:val="en-US"/>
        </w:rPr>
        <w:t>Superscale</w:t>
      </w:r>
      <w:proofErr w:type="spell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architectures involve duplicating functional units within the </w:t>
      </w:r>
      <w:proofErr w:type="spellStart"/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cpu</w:t>
      </w:r>
      <w:proofErr w:type="spellEnd"/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and then starting more than one instruction on the same clock cycle in the pipeline.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This enables a larger throughput of instructions.</w:t>
      </w:r>
    </w:p>
    <w:p w14:paraId="4AFB1CC0" w14:textId="79ABAB0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Sometimes instructions will require data from memory before they can execute, this will stall the pipeline. Slow 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the CPU.</w:t>
      </w:r>
    </w:p>
    <w:p w14:paraId="66AA5012" w14:textId="2ECEB4CE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he "Outer of order execution" approach loads the next few instructions and starts executing the instruction that has the required data</w:t>
      </w:r>
    </w:p>
    <w:p w14:paraId="635859FD" w14:textId="022EF3D4" w:rsidR="0026224E" w:rsidRDefault="00CF6F2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Multithread: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CPUs</w:t>
      </w:r>
      <w:r w:rsidR="0026224E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</w:t>
      </w:r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can maintain the programming context of multiple threads (so duplication of state and register information), without the duplication of processing units, caches, TLBs, </w:t>
      </w:r>
      <w:proofErr w:type="spell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etc</w:t>
      </w:r>
      <w:proofErr w:type="spell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,</w:t>
      </w:r>
      <w:r w:rsidR="0026224E">
        <w:rPr>
          <w:rFonts w:ascii="Times" w:hAnsi="Times" w:cs="Times" w:hint="eastAsia"/>
          <w:kern w:val="0"/>
          <w:lang w:val="en-US"/>
        </w:rPr>
        <w:t xml:space="preserve"> </w:t>
      </w:r>
      <w:proofErr w:type="gramStart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>This</w:t>
      </w:r>
      <w:proofErr w:type="gramEnd"/>
      <w:r w:rsidR="0026224E">
        <w:rPr>
          <w:rFonts w:ascii="Helvetica" w:hAnsi="Helvetica" w:cs="Helvetica"/>
          <w:kern w:val="0"/>
          <w:sz w:val="32"/>
          <w:szCs w:val="32"/>
          <w:lang w:val="en-US"/>
        </w:rPr>
        <w:t xml:space="preserve"> enables multiple threads to be executed within the one core. This can hide latency.</w:t>
      </w:r>
    </w:p>
    <w:p w14:paraId="0099BD5E" w14:textId="4D3A079F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Multicores: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The CPU can be duplicated, share the same memory</w:t>
      </w:r>
      <w:r w:rsidR="005B4099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and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L2 Cache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>.</w:t>
      </w:r>
    </w:p>
    <w:p w14:paraId="07618334" w14:textId="368AC155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20F2FA9D" w14:textId="248521B8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6ECD4538" w14:textId="77777777" w:rsidR="0026224E" w:rsidRDefault="0026224E" w:rsidP="0026224E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2C104813" w14:textId="77777777" w:rsidR="00A44966" w:rsidRDefault="00A44966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</w:pPr>
    </w:p>
    <w:p w14:paraId="09F132D4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position w:val="-2"/>
          <w:sz w:val="58"/>
          <w:szCs w:val="58"/>
          <w:lang w:val="en-US"/>
        </w:rPr>
        <w:t>Linking</w:t>
      </w:r>
    </w:p>
    <w:p w14:paraId="05379B74" w14:textId="77777777" w:rsidR="00667CBA" w:rsidRPr="00667CBA" w:rsidRDefault="00667CBA" w:rsidP="00667CBA">
      <w:pPr>
        <w:pStyle w:val="a5"/>
        <w:widowControl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This binding of instructions and data to memory addresses may occur </w:t>
      </w: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at :</w:t>
      </w:r>
      <w:proofErr w:type="gramEnd"/>
    </w:p>
    <w:p w14:paraId="4153599A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ind w:firstLine="36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compile</w:t>
      </w:r>
      <w:proofErr w:type="gramEnd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 xml:space="preserve"> time, load time, or execution </w:t>
      </w:r>
      <w:proofErr w:type="spellStart"/>
      <w:r w:rsidRPr="00667CBA">
        <w:rPr>
          <w:rFonts w:ascii="Helvetica" w:hAnsi="Helvetica" w:cs="Helvetica"/>
          <w:kern w:val="0"/>
          <w:sz w:val="32"/>
          <w:szCs w:val="32"/>
          <w:lang w:val="en-US"/>
        </w:rPr>
        <w:t>time.</w:t>
      </w:r>
      <w:r w:rsidRPr="00667CBA">
        <w:rPr>
          <w:rFonts w:ascii="Helvetica" w:hAnsi="Helvetica" w:cs="Helvetica"/>
          <w:color w:val="FFFFFF"/>
          <w:kern w:val="0"/>
          <w:sz w:val="58"/>
          <w:szCs w:val="58"/>
          <w:lang w:val="en-US"/>
        </w:rPr>
        <w:t>Li</w:t>
      </w:r>
      <w:proofErr w:type="spellEnd"/>
    </w:p>
    <w:p w14:paraId="35A14615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070A6501" w14:textId="77777777" w:rsidR="00667CBA" w:rsidRP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2.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>Libraries may be either:</w:t>
      </w:r>
    </w:p>
    <w:p w14:paraId="34D194E1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statically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the library is compiled into the final binary executable.</w:t>
      </w:r>
    </w:p>
    <w:p w14:paraId="67495A72" w14:textId="77777777" w:rsidR="00667CBA" w:rsidRDefault="00667CBA" w:rsidP="00667CB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dynamically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linked - just a 'stub' is includes in the binary executable, the library code is obtained as needed during execution.</w:t>
      </w:r>
    </w:p>
    <w:p w14:paraId="041FB809" w14:textId="77777777" w:rsidR="003F4C8D" w:rsidRDefault="003F4C8D"/>
    <w:p w14:paraId="4FE3E4F8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Memory Management and Paging</w:t>
      </w:r>
    </w:p>
    <w:p w14:paraId="74D3E4AB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generated by the CPU are referred to as logical addresses. These are the addresses 'seen' by the user's programs.</w:t>
      </w:r>
    </w:p>
    <w:p w14:paraId="7FF86782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Addresses seen by the main memory are referred to as physical addresses.</w:t>
      </w:r>
    </w:p>
    <w:p w14:paraId="77A7DBF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Physical memory is partitioned into fixed-sized blocks called frames.</w:t>
      </w:r>
    </w:p>
    <w:p w14:paraId="7DAD6DC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Logical memory is partitioned into blocks of the same size called pages.</w:t>
      </w:r>
    </w:p>
    <w:p w14:paraId="015AA67F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Logical addresses (produced by the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CPU)are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divided into two parts: the page number and the offset.</w:t>
      </w:r>
    </w:p>
    <w:p w14:paraId="0DB21933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Each process has a page table.</w:t>
      </w:r>
    </w:p>
    <w:p w14:paraId="047D82D0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user or process would like to view memory as a set of variable-sized segments. Each segment has a name and there is no necessary ordering among segments.</w:t>
      </w:r>
    </w:p>
    <w:p w14:paraId="5E1016E7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Virtual Memory</w:t>
      </w:r>
    </w:p>
    <w:p w14:paraId="2A4B79F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Swapping is an approach that involves bringing an entire process from disk into main memory so it may be executed.</w:t>
      </w:r>
    </w:p>
    <w:p w14:paraId="2C93CDCE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Demand-paging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is a lazy "swapper" which brings into memory the pages of the process that are needed.</w:t>
      </w:r>
    </w:p>
    <w:p w14:paraId="3D4B2B15" w14:textId="77777777" w:rsidR="00365E6A" w:rsidRDefault="00365E6A" w:rsidP="00365E6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One approach to paging is to only bring pages into memory when they are needed. This is called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Pure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demand paging.</w:t>
      </w:r>
    </w:p>
    <w:p w14:paraId="07C096E7" w14:textId="77777777" w:rsidR="00667CB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CPU Scheduling</w:t>
      </w:r>
    </w:p>
    <w:p w14:paraId="0269E055" w14:textId="77777777" w:rsid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I</w:t>
      </w:r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>n </w:t>
      </w:r>
      <w:hyperlink r:id="rId8" w:tooltip="Multiprogramming" w:history="1">
        <w:r w:rsidRPr="00541AAF">
          <w:rPr>
            <w:rFonts w:ascii="Helvetica" w:eastAsia="Times New Roman" w:hAnsi="Helvetica" w:cs="Times New Roman"/>
            <w:i/>
            <w:iCs/>
            <w:color w:val="0B0080"/>
            <w:kern w:val="0"/>
            <w:sz w:val="28"/>
            <w:szCs w:val="19"/>
            <w:lang w:val="en-US"/>
          </w:rPr>
          <w:t>multiprogramming</w:t>
        </w:r>
      </w:hyperlink>
      <w:r w:rsidRPr="00541AAF"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  <w:t xml:space="preserve"> systems, the running task keeps running until it performs an operation that requires waiting for an external event (e.g. reading from a tape) or until the computer's scheduler forcibly swaps the running task out of the CPU. </w:t>
      </w:r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(</w:t>
      </w:r>
      <w:proofErr w:type="gramStart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>multiprogramming</w:t>
      </w:r>
      <w:proofErr w:type="gramEnd"/>
      <w:r>
        <w:rPr>
          <w:rFonts w:ascii="Helvetica" w:eastAsia="Times New Roman" w:hAnsi="Helvetica" w:cs="Times New Roman" w:hint="eastAsia"/>
          <w:color w:val="000000"/>
          <w:kern w:val="0"/>
          <w:sz w:val="28"/>
          <w:szCs w:val="19"/>
          <w:lang w:val="en-US"/>
        </w:rPr>
        <w:t xml:space="preserve"> is a CPU scheduling strategy.)</w:t>
      </w:r>
    </w:p>
    <w:p w14:paraId="32CFCA23" w14:textId="77777777" w:rsidR="00541AAF" w:rsidRPr="00541AAF" w:rsidRDefault="00541AAF" w:rsidP="00541AAF">
      <w:pPr>
        <w:widowControl/>
        <w:shd w:val="clear" w:color="auto" w:fill="FFFFFF"/>
        <w:spacing w:before="100" w:beforeAutospacing="1" w:after="24" w:line="288" w:lineRule="atLeast"/>
        <w:jc w:val="left"/>
        <w:rPr>
          <w:rFonts w:ascii="Helvetica" w:eastAsia="Times New Roman" w:hAnsi="Helvetica" w:cs="Times New Roman"/>
          <w:color w:val="000000"/>
          <w:kern w:val="0"/>
          <w:sz w:val="28"/>
          <w:szCs w:val="19"/>
          <w:lang w:val="en-US"/>
        </w:rPr>
      </w:pPr>
    </w:p>
    <w:p w14:paraId="688A6F7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There are two types of schedulers:</w:t>
      </w:r>
    </w:p>
    <w:p w14:paraId="21E3156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non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-preemptive - The CPU is not 'forcefully' taken from the process, and a</w:t>
      </w:r>
    </w:p>
    <w:p w14:paraId="1FB8DCD9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preemptive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- The CPU may be forcefully taken from the process and switched to another process.</w:t>
      </w:r>
    </w:p>
    <w:p w14:paraId="11FD2ECD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p w14:paraId="38F92A44" w14:textId="77777777" w:rsidR="00E2184A" w:rsidRP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A variety of criteria are used to compare different scheduling algorithms.</w:t>
      </w:r>
    </w:p>
    <w:p w14:paraId="49D74A98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CPU utilization - The percentage of time the CPU is in use.</w:t>
      </w:r>
    </w:p>
    <w:p w14:paraId="63558587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Throughput - The rate at which processes are being completed.</w:t>
      </w:r>
    </w:p>
    <w:p w14:paraId="62F083DA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Turnaround time - The interval of time from the starting a process to completing the process.</w:t>
      </w:r>
      <w:proofErr w:type="gramEnd"/>
    </w:p>
    <w:p w14:paraId="3FFF2D0B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Wait time - The amount of time a process spends in the ready queue.</w:t>
      </w:r>
    </w:p>
    <w:p w14:paraId="3B6FD996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Response time - The amount of time it takes a process to start responding. This does not include the time to output the</w:t>
      </w:r>
    </w:p>
    <w:p w14:paraId="4CFB1A1F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response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5825EDCE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</w:p>
    <w:p w14:paraId="4220C9CF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Three algorithms for CPU Scheduling: </w:t>
      </w:r>
    </w:p>
    <w:p w14:paraId="7EEAD918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First Come First Serve (FCFS)</w:t>
      </w:r>
    </w:p>
    <w:p w14:paraId="1297783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Shortest Job First (SJF)</w:t>
      </w:r>
      <w:r w:rsidR="00A65873"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provably shortest waiting time</w:t>
      </w:r>
    </w:p>
    <w:p w14:paraId="57EA96B0" w14:textId="77777777" w:rsidR="00F25D59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ab/>
        <w:t>Round Robin (RR)</w:t>
      </w:r>
    </w:p>
    <w:p w14:paraId="5DA3C231" w14:textId="77777777" w:rsidR="00E2184A" w:rsidRDefault="00E2184A"/>
    <w:p w14:paraId="6E5DACF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Networks</w:t>
      </w:r>
    </w:p>
    <w:p w14:paraId="1AC241ED" w14:textId="77777777" w:rsidR="00F25D59" w:rsidRDefault="00F25D59"/>
    <w:p w14:paraId="2967D6AC" w14:textId="77777777" w:rsidR="00E2184A" w:rsidRDefault="00E2184A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Most Ethernet controllers have unique 48bit MAC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address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.</w:t>
      </w:r>
    </w:p>
    <w:p w14:paraId="0FA35975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Ethernet's topology started as bus topology.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But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now LAN would generally use star topology with a switch at the center.</w:t>
      </w:r>
    </w:p>
    <w:p w14:paraId="08AB903C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Weakness of bus topology: 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Only one device may transmit information to the bus at any time. If two units transmit at the same time a collision will occur, both 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transmission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with usually be compromised and will need to be re-transmitted.</w:t>
      </w:r>
    </w:p>
    <w:p w14:paraId="38C90026" w14:textId="77777777" w:rsid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color w:val="0000FF"/>
          <w:kern w:val="0"/>
          <w:sz w:val="58"/>
          <w:szCs w:val="58"/>
          <w:lang w:val="en-US"/>
        </w:rPr>
        <w:t>UDP/TCP</w:t>
      </w:r>
    </w:p>
    <w:p w14:paraId="12178E0B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0.0.0.0 - This host (only source)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2CB1067A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127.X.X.X - loopback</w:t>
      </w: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. </w:t>
      </w:r>
      <w:proofErr w:type="gramEnd"/>
    </w:p>
    <w:p w14:paraId="1E523EEE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10.X.X.X - private network</w:t>
      </w:r>
    </w:p>
    <w:p w14:paraId="5444E44F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  <w:sz w:val="32"/>
          <w:szCs w:val="32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192.168.X.X - private network </w:t>
      </w:r>
    </w:p>
    <w:p w14:paraId="71F79F36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255.255.255.255 - Broadcast on the local network.</w:t>
      </w:r>
    </w:p>
    <w:p w14:paraId="43A3C5C4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IPv4 (Internet Protocol) provides 32bit addresses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 (decimal)</w:t>
      </w:r>
      <w:r>
        <w:rPr>
          <w:rFonts w:ascii="Helvetica" w:hAnsi="Helvetica" w:cs="Helvetica"/>
          <w:kern w:val="0"/>
          <w:sz w:val="32"/>
          <w:szCs w:val="32"/>
          <w:lang w:val="en-US"/>
        </w:rPr>
        <w:t xml:space="preserve"> for addressing computing devices that span the globe</w:t>
      </w:r>
      <w:r>
        <w:rPr>
          <w:rFonts w:ascii="Helvetica" w:hAnsi="Helvetica" w:cs="Helvetica" w:hint="eastAsia"/>
          <w:kern w:val="0"/>
          <w:sz w:val="32"/>
          <w:szCs w:val="32"/>
          <w:lang w:val="en-US"/>
        </w:rPr>
        <w:t xml:space="preserve">. </w:t>
      </w:r>
    </w:p>
    <w:p w14:paraId="7CE6C073" w14:textId="77777777" w:rsidR="00F25D59" w:rsidRDefault="00F25D59" w:rsidP="00F25D59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proofErr w:type="gramStart"/>
      <w:r>
        <w:rPr>
          <w:rFonts w:ascii="Helvetica" w:hAnsi="Helvetica" w:cs="Helvetica"/>
          <w:kern w:val="0"/>
          <w:sz w:val="32"/>
          <w:szCs w:val="32"/>
          <w:lang w:val="en-US"/>
        </w:rPr>
        <w:t>TCP(</w:t>
      </w:r>
      <w:proofErr w:type="gramEnd"/>
      <w:r>
        <w:rPr>
          <w:rFonts w:ascii="Helvetica" w:hAnsi="Helvetica" w:cs="Helvetica"/>
          <w:kern w:val="0"/>
          <w:sz w:val="32"/>
          <w:szCs w:val="32"/>
          <w:lang w:val="en-US"/>
        </w:rPr>
        <w:t>Transmission Control Protocol) provides a way of sending larger amounts of data to particular 'ports' on a host.</w:t>
      </w:r>
    </w:p>
    <w:p w14:paraId="3B71EA39" w14:textId="77777777" w:rsidR="00A65873" w:rsidRDefault="00A65873" w:rsidP="00A65873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  <w:r>
        <w:rPr>
          <w:rFonts w:ascii="Helvetica" w:hAnsi="Helvetica" w:cs="Helvetica"/>
          <w:kern w:val="0"/>
          <w:sz w:val="32"/>
          <w:szCs w:val="32"/>
          <w:lang w:val="en-US"/>
        </w:rPr>
        <w:t>TCP will resend missing packets and check that packets arrive in the correct order.</w:t>
      </w:r>
    </w:p>
    <w:p w14:paraId="1C335CA8" w14:textId="77777777" w:rsidR="00F25D59" w:rsidRPr="00E2184A" w:rsidRDefault="00F25D59" w:rsidP="00E2184A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lang w:val="en-US"/>
        </w:rPr>
      </w:pPr>
    </w:p>
    <w:sectPr w:rsidR="00F25D59" w:rsidRPr="00E2184A" w:rsidSect="00667C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690A"/>
    <w:multiLevelType w:val="hybridMultilevel"/>
    <w:tmpl w:val="DD4EAE52"/>
    <w:lvl w:ilvl="0" w:tplc="7A5CA9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A13582"/>
    <w:multiLevelType w:val="hybridMultilevel"/>
    <w:tmpl w:val="1BD05556"/>
    <w:lvl w:ilvl="0" w:tplc="6B9821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2164D1"/>
    <w:multiLevelType w:val="multilevel"/>
    <w:tmpl w:val="BF2C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BA"/>
    <w:rsid w:val="00015D77"/>
    <w:rsid w:val="000E6BD6"/>
    <w:rsid w:val="0026224E"/>
    <w:rsid w:val="002B5BD4"/>
    <w:rsid w:val="002E4EAB"/>
    <w:rsid w:val="002F6554"/>
    <w:rsid w:val="00365E6A"/>
    <w:rsid w:val="003F4C8D"/>
    <w:rsid w:val="00541AAF"/>
    <w:rsid w:val="005B4099"/>
    <w:rsid w:val="005C6F4C"/>
    <w:rsid w:val="00667CBA"/>
    <w:rsid w:val="008C4199"/>
    <w:rsid w:val="00927185"/>
    <w:rsid w:val="009B58BF"/>
    <w:rsid w:val="00A44966"/>
    <w:rsid w:val="00A65873"/>
    <w:rsid w:val="00AF23DB"/>
    <w:rsid w:val="00B56D87"/>
    <w:rsid w:val="00C63C84"/>
    <w:rsid w:val="00CF6F2E"/>
    <w:rsid w:val="00D74C9A"/>
    <w:rsid w:val="00E2184A"/>
    <w:rsid w:val="00E9063E"/>
    <w:rsid w:val="00F25D59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0AD3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CB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7CBA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667CBA"/>
    <w:pPr>
      <w:ind w:firstLineChars="200" w:firstLine="420"/>
    </w:pPr>
  </w:style>
  <w:style w:type="character" w:customStyle="1" w:styleId="apple-converted-space">
    <w:name w:val="apple-converted-space"/>
    <w:basedOn w:val="a0"/>
    <w:rsid w:val="00541AAF"/>
  </w:style>
  <w:style w:type="character" w:styleId="a6">
    <w:name w:val="Hyperlink"/>
    <w:basedOn w:val="a0"/>
    <w:uiPriority w:val="99"/>
    <w:semiHidden/>
    <w:unhideWhenUsed/>
    <w:rsid w:val="00541AA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A449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on-volatile_memory" TargetMode="External"/><Relationship Id="rId7" Type="http://schemas.openxmlformats.org/officeDocument/2006/relationships/hyperlink" Target="http://en.wikipedia.org/wiki/Computer_storage" TargetMode="External"/><Relationship Id="rId8" Type="http://schemas.openxmlformats.org/officeDocument/2006/relationships/hyperlink" Target="http://en.wikipedia.org/wiki/Multiprogramm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962</Words>
  <Characters>5488</Characters>
  <Application>Microsoft Macintosh Word</Application>
  <DocSecurity>0</DocSecurity>
  <Lines>45</Lines>
  <Paragraphs>12</Paragraphs>
  <ScaleCrop>false</ScaleCrop>
  <Company>Australian National University</Company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21</cp:revision>
  <dcterms:created xsi:type="dcterms:W3CDTF">2013-05-29T10:37:00Z</dcterms:created>
  <dcterms:modified xsi:type="dcterms:W3CDTF">2013-06-02T02:30:00Z</dcterms:modified>
</cp:coreProperties>
</file>